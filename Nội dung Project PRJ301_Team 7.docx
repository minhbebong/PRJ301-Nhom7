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Dự án ? Shop</w:t>
      </w:r>
    </w:p>
    <w:p w:rsidR="00000000" w:rsidDel="00000000" w:rsidP="00000000" w:rsidRDefault="00000000" w:rsidRPr="00000000" w14:paraId="00000002">
      <w:pPr>
        <w:numPr>
          <w:ilvl w:val="0"/>
          <w:numId w:val="2"/>
        </w:numPr>
        <w:ind w:left="720" w:hanging="360"/>
        <w:rPr>
          <w:rFonts w:ascii="Times New Roman" w:cs="Times New Roman" w:eastAsia="Times New Roman" w:hAnsi="Times New Roman"/>
          <w:sz w:val="30"/>
          <w:szCs w:val="30"/>
          <w:u w:val="none"/>
        </w:rPr>
      </w:pPr>
      <w:r w:rsidDel="00000000" w:rsidR="00000000" w:rsidRPr="00000000">
        <w:rPr>
          <w:rFonts w:ascii="Times New Roman" w:cs="Times New Roman" w:eastAsia="Times New Roman" w:hAnsi="Times New Roman"/>
          <w:sz w:val="30"/>
          <w:szCs w:val="30"/>
          <w:rtl w:val="0"/>
        </w:rPr>
        <w:t xml:space="preserve">Dự án cửa hàng thời trang trực tuyến. Ý tưởng đằng sau dự án là hình thành một chương trình quản lý hoàn chỉnh cho cửa hàng trực tuyến từ bán hàng đến sản phẩm, đơn đặt hàng và quản lý khách hàng. Từ đó, chủ cửa hàng sẽ nắm bắt rõ thông tin, rút ngắn chu kỳ bán hàng và quản lý cửa hàng theo cách truyền thống.</w:t>
      </w:r>
    </w:p>
    <w:p w:rsidR="00000000" w:rsidDel="00000000" w:rsidP="00000000" w:rsidRDefault="00000000" w:rsidRPr="00000000" w14:paraId="00000003">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Công nghệ</w:t>
      </w:r>
    </w:p>
    <w:p w:rsidR="00000000" w:rsidDel="00000000" w:rsidP="00000000" w:rsidRDefault="00000000" w:rsidRPr="00000000" w14:paraId="00000005">
      <w:pPr>
        <w:numPr>
          <w:ilvl w:val="0"/>
          <w:numId w:val="7"/>
        </w:numPr>
        <w:ind w:left="720" w:hanging="360"/>
        <w:rPr>
          <w:rFonts w:ascii="Times New Roman" w:cs="Times New Roman" w:eastAsia="Times New Roman" w:hAnsi="Times New Roman"/>
          <w:sz w:val="30"/>
          <w:szCs w:val="30"/>
          <w:u w:val="none"/>
        </w:rPr>
      </w:pPr>
      <w:r w:rsidDel="00000000" w:rsidR="00000000" w:rsidRPr="00000000">
        <w:rPr>
          <w:rFonts w:ascii="Times New Roman" w:cs="Times New Roman" w:eastAsia="Times New Roman" w:hAnsi="Times New Roman"/>
          <w:sz w:val="30"/>
          <w:szCs w:val="30"/>
          <w:rtl w:val="0"/>
        </w:rPr>
        <w:t xml:space="preserve">Front-End</w:t>
      </w:r>
    </w:p>
    <w:p w:rsidR="00000000" w:rsidDel="00000000" w:rsidP="00000000" w:rsidRDefault="00000000" w:rsidRPr="00000000" w14:paraId="00000006">
      <w:pPr>
        <w:numPr>
          <w:ilvl w:val="0"/>
          <w:numId w:val="1"/>
        </w:numPr>
        <w:ind w:left="1440" w:hanging="360"/>
        <w:rPr>
          <w:rFonts w:ascii="Times New Roman" w:cs="Times New Roman" w:eastAsia="Times New Roman" w:hAnsi="Times New Roman"/>
          <w:sz w:val="30"/>
          <w:szCs w:val="30"/>
          <w:u w:val="none"/>
        </w:rPr>
      </w:pPr>
      <w:r w:rsidDel="00000000" w:rsidR="00000000" w:rsidRPr="00000000">
        <w:rPr>
          <w:rFonts w:ascii="Times New Roman" w:cs="Times New Roman" w:eastAsia="Times New Roman" w:hAnsi="Times New Roman"/>
          <w:sz w:val="30"/>
          <w:szCs w:val="30"/>
          <w:rtl w:val="0"/>
        </w:rPr>
        <w:t xml:space="preserve">HTML5</w:t>
      </w:r>
    </w:p>
    <w:p w:rsidR="00000000" w:rsidDel="00000000" w:rsidP="00000000" w:rsidRDefault="00000000" w:rsidRPr="00000000" w14:paraId="00000007">
      <w:pPr>
        <w:numPr>
          <w:ilvl w:val="0"/>
          <w:numId w:val="1"/>
        </w:numPr>
        <w:ind w:left="1440" w:hanging="360"/>
        <w:rPr>
          <w:rFonts w:ascii="Times New Roman" w:cs="Times New Roman" w:eastAsia="Times New Roman" w:hAnsi="Times New Roman"/>
          <w:sz w:val="30"/>
          <w:szCs w:val="30"/>
          <w:u w:val="none"/>
        </w:rPr>
      </w:pPr>
      <w:r w:rsidDel="00000000" w:rsidR="00000000" w:rsidRPr="00000000">
        <w:rPr>
          <w:rFonts w:ascii="Times New Roman" w:cs="Times New Roman" w:eastAsia="Times New Roman" w:hAnsi="Times New Roman"/>
          <w:sz w:val="30"/>
          <w:szCs w:val="30"/>
          <w:rtl w:val="0"/>
        </w:rPr>
        <w:t xml:space="preserve">CSS</w:t>
      </w:r>
    </w:p>
    <w:p w:rsidR="00000000" w:rsidDel="00000000" w:rsidP="00000000" w:rsidRDefault="00000000" w:rsidRPr="00000000" w14:paraId="00000008">
      <w:pPr>
        <w:numPr>
          <w:ilvl w:val="0"/>
          <w:numId w:val="1"/>
        </w:numPr>
        <w:ind w:left="1440" w:hanging="360"/>
        <w:rPr>
          <w:rFonts w:ascii="Times New Roman" w:cs="Times New Roman" w:eastAsia="Times New Roman" w:hAnsi="Times New Roman"/>
          <w:sz w:val="30"/>
          <w:szCs w:val="30"/>
          <w:u w:val="none"/>
        </w:rPr>
      </w:pPr>
      <w:r w:rsidDel="00000000" w:rsidR="00000000" w:rsidRPr="00000000">
        <w:rPr>
          <w:rFonts w:ascii="Times New Roman" w:cs="Times New Roman" w:eastAsia="Times New Roman" w:hAnsi="Times New Roman"/>
          <w:sz w:val="30"/>
          <w:szCs w:val="30"/>
          <w:rtl w:val="0"/>
        </w:rPr>
        <w:t xml:space="preserve">Bootstrap 4</w:t>
      </w:r>
    </w:p>
    <w:p w:rsidR="00000000" w:rsidDel="00000000" w:rsidP="00000000" w:rsidRDefault="00000000" w:rsidRPr="00000000" w14:paraId="00000009">
      <w:pPr>
        <w:numPr>
          <w:ilvl w:val="0"/>
          <w:numId w:val="1"/>
        </w:numPr>
        <w:ind w:left="1440" w:hanging="360"/>
        <w:rPr>
          <w:rFonts w:ascii="Times New Roman" w:cs="Times New Roman" w:eastAsia="Times New Roman" w:hAnsi="Times New Roman"/>
          <w:sz w:val="30"/>
          <w:szCs w:val="30"/>
          <w:u w:val="none"/>
        </w:rPr>
      </w:pPr>
      <w:r w:rsidDel="00000000" w:rsidR="00000000" w:rsidRPr="00000000">
        <w:rPr>
          <w:rFonts w:ascii="Times New Roman" w:cs="Times New Roman" w:eastAsia="Times New Roman" w:hAnsi="Times New Roman"/>
          <w:sz w:val="30"/>
          <w:szCs w:val="30"/>
          <w:rtl w:val="0"/>
        </w:rPr>
        <w:t xml:space="preserve">JavaScript</w:t>
      </w:r>
    </w:p>
    <w:p w:rsidR="00000000" w:rsidDel="00000000" w:rsidP="00000000" w:rsidRDefault="00000000" w:rsidRPr="00000000" w14:paraId="0000000A">
      <w:pPr>
        <w:numPr>
          <w:ilvl w:val="0"/>
          <w:numId w:val="1"/>
        </w:numPr>
        <w:ind w:left="1440" w:hanging="360"/>
        <w:rPr>
          <w:rFonts w:ascii="Times New Roman" w:cs="Times New Roman" w:eastAsia="Times New Roman" w:hAnsi="Times New Roman"/>
          <w:sz w:val="30"/>
          <w:szCs w:val="30"/>
          <w:u w:val="none"/>
        </w:rPr>
      </w:pPr>
      <w:r w:rsidDel="00000000" w:rsidR="00000000" w:rsidRPr="00000000">
        <w:rPr>
          <w:rFonts w:ascii="Times New Roman" w:cs="Times New Roman" w:eastAsia="Times New Roman" w:hAnsi="Times New Roman"/>
          <w:sz w:val="30"/>
          <w:szCs w:val="30"/>
          <w:rtl w:val="0"/>
        </w:rPr>
        <w:t xml:space="preserve">JQuery</w:t>
      </w:r>
    </w:p>
    <w:p w:rsidR="00000000" w:rsidDel="00000000" w:rsidP="00000000" w:rsidRDefault="00000000" w:rsidRPr="00000000" w14:paraId="0000000B">
      <w:pPr>
        <w:numPr>
          <w:ilvl w:val="0"/>
          <w:numId w:val="4"/>
        </w:numPr>
        <w:ind w:left="720" w:hanging="360"/>
        <w:rPr>
          <w:rFonts w:ascii="Times New Roman" w:cs="Times New Roman" w:eastAsia="Times New Roman" w:hAnsi="Times New Roman"/>
          <w:sz w:val="30"/>
          <w:szCs w:val="30"/>
          <w:u w:val="none"/>
        </w:rPr>
      </w:pPr>
      <w:r w:rsidDel="00000000" w:rsidR="00000000" w:rsidRPr="00000000">
        <w:rPr>
          <w:rFonts w:ascii="Times New Roman" w:cs="Times New Roman" w:eastAsia="Times New Roman" w:hAnsi="Times New Roman"/>
          <w:sz w:val="30"/>
          <w:szCs w:val="30"/>
          <w:rtl w:val="0"/>
        </w:rPr>
        <w:t xml:space="preserve">Back-End</w:t>
      </w:r>
    </w:p>
    <w:p w:rsidR="00000000" w:rsidDel="00000000" w:rsidP="00000000" w:rsidRDefault="00000000" w:rsidRPr="00000000" w14:paraId="0000000C">
      <w:pPr>
        <w:numPr>
          <w:ilvl w:val="0"/>
          <w:numId w:val="5"/>
        </w:numPr>
        <w:ind w:left="1440" w:hanging="360"/>
        <w:rPr>
          <w:rFonts w:ascii="Times New Roman" w:cs="Times New Roman" w:eastAsia="Times New Roman" w:hAnsi="Times New Roman"/>
          <w:sz w:val="30"/>
          <w:szCs w:val="30"/>
          <w:u w:val="none"/>
        </w:rPr>
      </w:pPr>
      <w:r w:rsidDel="00000000" w:rsidR="00000000" w:rsidRPr="00000000">
        <w:rPr>
          <w:rFonts w:ascii="Times New Roman" w:cs="Times New Roman" w:eastAsia="Times New Roman" w:hAnsi="Times New Roman"/>
          <w:sz w:val="30"/>
          <w:szCs w:val="30"/>
          <w:rtl w:val="0"/>
        </w:rPr>
        <w:t xml:space="preserve">Java</w:t>
      </w:r>
    </w:p>
    <w:p w:rsidR="00000000" w:rsidDel="00000000" w:rsidP="00000000" w:rsidRDefault="00000000" w:rsidRPr="00000000" w14:paraId="0000000D">
      <w:pPr>
        <w:numPr>
          <w:ilvl w:val="0"/>
          <w:numId w:val="8"/>
        </w:numPr>
        <w:ind w:left="720" w:hanging="360"/>
        <w:rPr>
          <w:rFonts w:ascii="Times New Roman" w:cs="Times New Roman" w:eastAsia="Times New Roman" w:hAnsi="Times New Roman"/>
          <w:sz w:val="30"/>
          <w:szCs w:val="30"/>
          <w:u w:val="none"/>
        </w:rPr>
      </w:pPr>
      <w:r w:rsidDel="00000000" w:rsidR="00000000" w:rsidRPr="00000000">
        <w:rPr>
          <w:rFonts w:ascii="Times New Roman" w:cs="Times New Roman" w:eastAsia="Times New Roman" w:hAnsi="Times New Roman"/>
          <w:sz w:val="30"/>
          <w:szCs w:val="30"/>
          <w:rtl w:val="0"/>
        </w:rPr>
        <w:t xml:space="preserve">Hệ thống quản lý cơ sở dữ liệu</w:t>
      </w:r>
    </w:p>
    <w:p w:rsidR="00000000" w:rsidDel="00000000" w:rsidP="00000000" w:rsidRDefault="00000000" w:rsidRPr="00000000" w14:paraId="0000000E">
      <w:pPr>
        <w:numPr>
          <w:ilvl w:val="0"/>
          <w:numId w:val="3"/>
        </w:numPr>
        <w:ind w:left="1440" w:hanging="360"/>
        <w:rPr>
          <w:rFonts w:ascii="Times New Roman" w:cs="Times New Roman" w:eastAsia="Times New Roman" w:hAnsi="Times New Roman"/>
          <w:sz w:val="30"/>
          <w:szCs w:val="30"/>
          <w:u w:val="none"/>
        </w:rPr>
      </w:pPr>
      <w:r w:rsidDel="00000000" w:rsidR="00000000" w:rsidRPr="00000000">
        <w:rPr>
          <w:rFonts w:ascii="Times New Roman" w:cs="Times New Roman" w:eastAsia="Times New Roman" w:hAnsi="Times New Roman"/>
          <w:sz w:val="30"/>
          <w:szCs w:val="30"/>
          <w:rtl w:val="0"/>
        </w:rPr>
        <w:t xml:space="preserve">SQL Server</w:t>
      </w:r>
    </w:p>
    <w:p w:rsidR="00000000" w:rsidDel="00000000" w:rsidP="00000000" w:rsidRDefault="00000000" w:rsidRPr="00000000" w14:paraId="0000000F">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b w:val="1"/>
          <w:sz w:val="30"/>
          <w:szCs w:val="30"/>
          <w:rtl w:val="0"/>
        </w:rPr>
        <w:t xml:space="preserve">Các Tính năng chính</w:t>
      </w:r>
      <w:r w:rsidDel="00000000" w:rsidR="00000000" w:rsidRPr="00000000">
        <w:rPr>
          <w:rFonts w:ascii="Times New Roman" w:cs="Times New Roman" w:eastAsia="Times New Roman" w:hAnsi="Times New Roman"/>
          <w:sz w:val="30"/>
          <w:szCs w:val="30"/>
          <w:rtl w:val="0"/>
        </w:rPr>
        <w:t xml:space="preserve">:</w:t>
      </w:r>
    </w:p>
    <w:p w:rsidR="00000000" w:rsidDel="00000000" w:rsidP="00000000" w:rsidRDefault="00000000" w:rsidRPr="00000000" w14:paraId="00000010">
      <w:pPr>
        <w:numPr>
          <w:ilvl w:val="0"/>
          <w:numId w:val="6"/>
        </w:numPr>
        <w:ind w:left="720" w:hanging="360"/>
        <w:rPr>
          <w:rFonts w:ascii="Times New Roman" w:cs="Times New Roman" w:eastAsia="Times New Roman" w:hAnsi="Times New Roman"/>
          <w:sz w:val="30"/>
          <w:szCs w:val="30"/>
          <w:u w:val="none"/>
        </w:rPr>
      </w:pPr>
      <w:r w:rsidDel="00000000" w:rsidR="00000000" w:rsidRPr="00000000">
        <w:rPr>
          <w:rFonts w:ascii="Times New Roman" w:cs="Times New Roman" w:eastAsia="Times New Roman" w:hAnsi="Times New Roman"/>
          <w:sz w:val="30"/>
          <w:szCs w:val="30"/>
          <w:rtl w:val="0"/>
        </w:rPr>
        <w:t xml:space="preserve">Đăng nhập / đăng ký.</w:t>
      </w:r>
    </w:p>
    <w:p w:rsidR="00000000" w:rsidDel="00000000" w:rsidP="00000000" w:rsidRDefault="00000000" w:rsidRPr="00000000" w14:paraId="00000011">
      <w:pPr>
        <w:numPr>
          <w:ilvl w:val="0"/>
          <w:numId w:val="6"/>
        </w:numPr>
        <w:ind w:left="720" w:hanging="360"/>
        <w:rPr>
          <w:rFonts w:ascii="Times New Roman" w:cs="Times New Roman" w:eastAsia="Times New Roman" w:hAnsi="Times New Roman"/>
          <w:sz w:val="30"/>
          <w:szCs w:val="30"/>
          <w:u w:val="none"/>
        </w:rPr>
      </w:pPr>
      <w:r w:rsidDel="00000000" w:rsidR="00000000" w:rsidRPr="00000000">
        <w:rPr>
          <w:rFonts w:ascii="Times New Roman" w:cs="Times New Roman" w:eastAsia="Times New Roman" w:hAnsi="Times New Roman"/>
          <w:sz w:val="30"/>
          <w:szCs w:val="30"/>
          <w:rtl w:val="0"/>
        </w:rPr>
        <w:t xml:space="preserve">Quản lý đơn hàng / Khách hàng / Đơn đặt hàng.</w:t>
      </w:r>
    </w:p>
    <w:p w:rsidR="00000000" w:rsidDel="00000000" w:rsidP="00000000" w:rsidRDefault="00000000" w:rsidRPr="00000000" w14:paraId="00000012">
      <w:pPr>
        <w:numPr>
          <w:ilvl w:val="0"/>
          <w:numId w:val="6"/>
        </w:numPr>
        <w:ind w:left="720" w:hanging="360"/>
        <w:rPr>
          <w:rFonts w:ascii="Times New Roman" w:cs="Times New Roman" w:eastAsia="Times New Roman" w:hAnsi="Times New Roman"/>
          <w:sz w:val="30"/>
          <w:szCs w:val="30"/>
          <w:u w:val="none"/>
        </w:rPr>
      </w:pPr>
      <w:r w:rsidDel="00000000" w:rsidR="00000000" w:rsidRPr="00000000">
        <w:rPr>
          <w:rFonts w:ascii="Times New Roman" w:cs="Times New Roman" w:eastAsia="Times New Roman" w:hAnsi="Times New Roman"/>
          <w:sz w:val="30"/>
          <w:szCs w:val="30"/>
          <w:rtl w:val="0"/>
        </w:rPr>
        <w:t xml:space="preserve">Thanh toán: COD, MOMO (QRCODE), VNPay.</w:t>
      </w:r>
    </w:p>
    <w:p w:rsidR="00000000" w:rsidDel="00000000" w:rsidP="00000000" w:rsidRDefault="00000000" w:rsidRPr="00000000" w14:paraId="00000013">
      <w:pPr>
        <w:numPr>
          <w:ilvl w:val="0"/>
          <w:numId w:val="6"/>
        </w:numPr>
        <w:ind w:left="720" w:hanging="360"/>
        <w:rPr>
          <w:rFonts w:ascii="Times New Roman" w:cs="Times New Roman" w:eastAsia="Times New Roman" w:hAnsi="Times New Roman"/>
          <w:sz w:val="30"/>
          <w:szCs w:val="30"/>
          <w:u w:val="none"/>
        </w:rPr>
      </w:pPr>
      <w:r w:rsidDel="00000000" w:rsidR="00000000" w:rsidRPr="00000000">
        <w:rPr>
          <w:rFonts w:ascii="Times New Roman" w:cs="Times New Roman" w:eastAsia="Times New Roman" w:hAnsi="Times New Roman"/>
          <w:sz w:val="30"/>
          <w:szCs w:val="30"/>
          <w:rtl w:val="0"/>
        </w:rPr>
        <w:t xml:space="preserve">Xem , lựa chọn.</w:t>
      </w:r>
    </w:p>
    <w:p w:rsidR="00000000" w:rsidDel="00000000" w:rsidP="00000000" w:rsidRDefault="00000000" w:rsidRPr="00000000" w14:paraId="00000014">
      <w:pPr>
        <w:numPr>
          <w:ilvl w:val="0"/>
          <w:numId w:val="6"/>
        </w:numPr>
        <w:ind w:left="720" w:hanging="360"/>
        <w:rPr>
          <w:rFonts w:ascii="Times New Roman" w:cs="Times New Roman" w:eastAsia="Times New Roman" w:hAnsi="Times New Roman"/>
          <w:sz w:val="30"/>
          <w:szCs w:val="30"/>
          <w:u w:val="none"/>
        </w:rPr>
      </w:pPr>
      <w:r w:rsidDel="00000000" w:rsidR="00000000" w:rsidRPr="00000000">
        <w:rPr>
          <w:rFonts w:ascii="Times New Roman" w:cs="Times New Roman" w:eastAsia="Times New Roman" w:hAnsi="Times New Roman"/>
          <w:sz w:val="30"/>
          <w:szCs w:val="30"/>
          <w:rtl w:val="0"/>
        </w:rPr>
        <w:t xml:space="preserve">Mua.</w:t>
      </w:r>
    </w:p>
    <w:p w:rsidR="00000000" w:rsidDel="00000000" w:rsidP="00000000" w:rsidRDefault="00000000" w:rsidRPr="00000000" w14:paraId="00000015">
      <w:pPr>
        <w:numPr>
          <w:ilvl w:val="0"/>
          <w:numId w:val="6"/>
        </w:numPr>
        <w:ind w:left="720" w:hanging="360"/>
        <w:rPr>
          <w:rFonts w:ascii="Times New Roman" w:cs="Times New Roman" w:eastAsia="Times New Roman" w:hAnsi="Times New Roman"/>
          <w:sz w:val="30"/>
          <w:szCs w:val="30"/>
          <w:u w:val="none"/>
        </w:rPr>
      </w:pPr>
      <w:r w:rsidDel="00000000" w:rsidR="00000000" w:rsidRPr="00000000">
        <w:rPr>
          <w:rFonts w:ascii="Times New Roman" w:cs="Times New Roman" w:eastAsia="Times New Roman" w:hAnsi="Times New Roman"/>
          <w:sz w:val="30"/>
          <w:szCs w:val="30"/>
          <w:rtl w:val="0"/>
        </w:rPr>
        <w:t xml:space="preserve">Quản lý tài khoản.</w:t>
      </w:r>
    </w:p>
    <w:p w:rsidR="00000000" w:rsidDel="00000000" w:rsidP="00000000" w:rsidRDefault="00000000" w:rsidRPr="00000000" w14:paraId="00000016">
      <w:pPr>
        <w:numPr>
          <w:ilvl w:val="0"/>
          <w:numId w:val="6"/>
        </w:numPr>
        <w:ind w:left="720" w:hanging="360"/>
        <w:rPr>
          <w:rFonts w:ascii="Times New Roman" w:cs="Times New Roman" w:eastAsia="Times New Roman" w:hAnsi="Times New Roman"/>
          <w:sz w:val="30"/>
          <w:szCs w:val="30"/>
          <w:u w:val="none"/>
        </w:rPr>
      </w:pPr>
      <w:r w:rsidDel="00000000" w:rsidR="00000000" w:rsidRPr="00000000">
        <w:rPr>
          <w:rFonts w:ascii="Times New Roman" w:cs="Times New Roman" w:eastAsia="Times New Roman" w:hAnsi="Times New Roman"/>
          <w:sz w:val="30"/>
          <w:szCs w:val="30"/>
          <w:rtl w:val="0"/>
        </w:rPr>
        <w:t xml:space="preserve">Thông tin liên hệ.</w:t>
      </w:r>
    </w:p>
    <w:p w:rsidR="00000000" w:rsidDel="00000000" w:rsidP="00000000" w:rsidRDefault="00000000" w:rsidRPr="00000000" w14:paraId="00000017">
      <w:pPr>
        <w:numPr>
          <w:ilvl w:val="0"/>
          <w:numId w:val="6"/>
        </w:numPr>
        <w:ind w:left="720" w:hanging="360"/>
        <w:rPr>
          <w:ins w:author="Vang Cuong" w:id="0" w:date="2022-05-27T17:06:34Z"/>
          <w:rFonts w:ascii="Times New Roman" w:cs="Times New Roman" w:eastAsia="Times New Roman" w:hAnsi="Times New Roman"/>
          <w:sz w:val="30"/>
          <w:szCs w:val="30"/>
          <w:u w:val="none"/>
        </w:rPr>
      </w:pPr>
      <w:r w:rsidDel="00000000" w:rsidR="00000000" w:rsidRPr="00000000">
        <w:rPr>
          <w:rFonts w:ascii="Times New Roman" w:cs="Times New Roman" w:eastAsia="Times New Roman" w:hAnsi="Times New Roman"/>
          <w:sz w:val="30"/>
          <w:szCs w:val="30"/>
          <w:rtl w:val="0"/>
        </w:rPr>
        <w:t xml:space="preserve">Còn rất nhiều tính năng khác...</w:t>
      </w:r>
      <w:ins w:author="Vang Cuong" w:id="0" w:date="2022-05-27T17:06:34Z">
        <w:r w:rsidDel="00000000" w:rsidR="00000000" w:rsidRPr="00000000">
          <w:rPr>
            <w:rtl w:val="0"/>
          </w:rPr>
        </w:r>
      </w:ins>
    </w:p>
    <w:p w:rsidR="00000000" w:rsidDel="00000000" w:rsidP="00000000" w:rsidRDefault="00000000" w:rsidRPr="00000000" w14:paraId="00000018">
      <w:pPr>
        <w:ind w:left="720" w:firstLine="0"/>
        <w:rPr>
          <w:rFonts w:ascii="Arial" w:cs="Arial" w:eastAsia="Arial" w:hAnsi="Arial"/>
          <w:b w:val="0"/>
          <w:i w:val="0"/>
          <w:smallCaps w:val="0"/>
          <w:strike w:val="0"/>
          <w:color w:val="000000"/>
          <w:sz w:val="22"/>
          <w:szCs w:val="22"/>
          <w:u w:val="none"/>
          <w:shd w:fill="auto" w:val="clear"/>
          <w:vertAlign w:val="baseline"/>
          <w:rPrChange w:author="Vang Cuong" w:id="1" w:date="2022-05-27T17:06:52Z">
            <w:rPr>
              <w:rFonts w:ascii="Times New Roman" w:cs="Times New Roman" w:eastAsia="Times New Roman" w:hAnsi="Times New Roman"/>
              <w:sz w:val="30"/>
              <w:szCs w:val="30"/>
              <w:u w:val="none"/>
            </w:rPr>
          </w:rPrChange>
        </w:rPr>
        <w:pPrChange w:author="Vang Cuong" w:id="0" w:date="2022-05-27T17:06:52Z">
          <w:pPr>
            <w:numPr>
              <w:ilvl w:val="0"/>
              <w:numId w:val="6"/>
            </w:numPr>
            <w:ind w:left="720" w:hanging="360"/>
          </w:pPr>
        </w:pPrChange>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sz w:val="30"/>
          <w:szCs w:val="3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